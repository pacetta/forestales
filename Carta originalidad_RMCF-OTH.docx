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jc w:val="right"/>
        <w:rPr>
          <w:rFonts w:ascii="Adobe Caslon Pro" w:cs="Adobe Caslon Pro" w:eastAsia="Adobe Caslon Pro" w:hAnsi="Adobe Caslon Pro"/>
          <w:color w:val="000000"/>
          <w:sz w:val="24"/>
          <w:szCs w:val="24"/>
          <w:highlight w:val="lightGray"/>
        </w:rPr>
      </w:pPr>
      <w:r w:rsidDel="00000000" w:rsidR="00000000" w:rsidRPr="00000000">
        <w:rPr>
          <w:rtl w:val="0"/>
        </w:rPr>
      </w:r>
    </w:p>
    <w:p w:rsidR="00000000" w:rsidDel="00000000" w:rsidP="00000000" w:rsidRDefault="00000000" w:rsidRPr="00000000" w14:paraId="00000002">
      <w:pPr>
        <w:spacing w:after="0" w:line="240" w:lineRule="auto"/>
        <w:jc w:val="right"/>
        <w:rPr>
          <w:rFonts w:ascii="Adobe Caslon Pro" w:cs="Adobe Caslon Pro" w:eastAsia="Adobe Caslon Pro" w:hAnsi="Adobe Caslon Pro"/>
          <w:color w:val="000000"/>
          <w:sz w:val="24"/>
          <w:szCs w:val="24"/>
          <w:highlight w:val="lightGray"/>
        </w:rPr>
      </w:pPr>
      <w:r w:rsidDel="00000000" w:rsidR="00000000" w:rsidRPr="00000000">
        <w:rPr>
          <w:rFonts w:ascii="Adobe Caslon Pro" w:cs="Adobe Caslon Pro" w:eastAsia="Adobe Caslon Pro" w:hAnsi="Adobe Caslon Pro"/>
          <w:sz w:val="24"/>
          <w:szCs w:val="24"/>
          <w:highlight w:val="lightGray"/>
          <w:rtl w:val="0"/>
        </w:rPr>
        <w:t xml:space="preserve">Durango Dgo.</w:t>
      </w:r>
      <w:r w:rsidDel="00000000" w:rsidR="00000000" w:rsidRPr="00000000">
        <w:rPr>
          <w:rFonts w:ascii="Adobe Caslon Pro" w:cs="Adobe Caslon Pro" w:eastAsia="Adobe Caslon Pro" w:hAnsi="Adobe Caslon Pro"/>
          <w:color w:val="000000"/>
          <w:sz w:val="24"/>
          <w:szCs w:val="24"/>
          <w:highlight w:val="lightGray"/>
          <w:rtl w:val="0"/>
        </w:rPr>
        <w:t xml:space="preserve">,  País;M</w:t>
      </w:r>
      <w:r w:rsidDel="00000000" w:rsidR="00000000" w:rsidRPr="00000000">
        <w:rPr>
          <w:rFonts w:ascii="Adobe Caslon Pro" w:cs="Adobe Caslon Pro" w:eastAsia="Adobe Caslon Pro" w:hAnsi="Adobe Caslon Pro"/>
          <w:sz w:val="24"/>
          <w:szCs w:val="24"/>
          <w:highlight w:val="lightGray"/>
          <w:rtl w:val="0"/>
        </w:rPr>
        <w:t xml:space="preserve">éxico</w:t>
      </w:r>
      <w:r w:rsidDel="00000000" w:rsidR="00000000" w:rsidRPr="00000000">
        <w:rPr>
          <w:rtl w:val="0"/>
        </w:rPr>
      </w:r>
    </w:p>
    <w:p w:rsidR="00000000" w:rsidDel="00000000" w:rsidP="00000000" w:rsidRDefault="00000000" w:rsidRPr="00000000" w14:paraId="00000003">
      <w:pPr>
        <w:spacing w:after="240" w:line="240" w:lineRule="auto"/>
        <w:jc w:val="right"/>
        <w:rPr>
          <w:rFonts w:ascii="Adobe Caslon Pro" w:cs="Adobe Caslon Pro" w:eastAsia="Adobe Caslon Pro" w:hAnsi="Adobe Caslon Pro"/>
          <w:color w:val="000000"/>
          <w:sz w:val="24"/>
          <w:szCs w:val="24"/>
        </w:rPr>
      </w:pPr>
      <w:r w:rsidDel="00000000" w:rsidR="00000000" w:rsidRPr="00000000">
        <w:rPr>
          <w:rFonts w:ascii="Adobe Caslon Pro" w:cs="Adobe Caslon Pro" w:eastAsia="Adobe Caslon Pro" w:hAnsi="Adobe Caslon Pro"/>
          <w:sz w:val="24"/>
          <w:szCs w:val="24"/>
          <w:highlight w:val="lightGray"/>
          <w:rtl w:val="0"/>
        </w:rPr>
        <w:t xml:space="preserve">14</w:t>
      </w:r>
      <w:r w:rsidDel="00000000" w:rsidR="00000000" w:rsidRPr="00000000">
        <w:rPr>
          <w:rFonts w:ascii="Adobe Caslon Pro" w:cs="Adobe Caslon Pro" w:eastAsia="Adobe Caslon Pro" w:hAnsi="Adobe Caslon Pro"/>
          <w:color w:val="000000"/>
          <w:sz w:val="24"/>
          <w:szCs w:val="24"/>
          <w:highlight w:val="lightGray"/>
          <w:rtl w:val="0"/>
        </w:rPr>
        <w:t xml:space="preserve">, </w:t>
      </w:r>
      <w:r w:rsidDel="00000000" w:rsidR="00000000" w:rsidRPr="00000000">
        <w:rPr>
          <w:rFonts w:ascii="Adobe Caslon Pro" w:cs="Adobe Caslon Pro" w:eastAsia="Adobe Caslon Pro" w:hAnsi="Adobe Caslon Pro"/>
          <w:sz w:val="24"/>
          <w:szCs w:val="24"/>
          <w:highlight w:val="lightGray"/>
          <w:rtl w:val="0"/>
        </w:rPr>
        <w:t xml:space="preserve">Octubre</w:t>
      </w:r>
      <w:r w:rsidDel="00000000" w:rsidR="00000000" w:rsidRPr="00000000">
        <w:rPr>
          <w:rFonts w:ascii="Adobe Caslon Pro" w:cs="Adobe Caslon Pro" w:eastAsia="Adobe Caslon Pro" w:hAnsi="Adobe Caslon Pro"/>
          <w:color w:val="000000"/>
          <w:sz w:val="24"/>
          <w:szCs w:val="24"/>
          <w:highlight w:val="lightGray"/>
          <w:rtl w:val="0"/>
        </w:rPr>
        <w:t xml:space="preserve">, </w:t>
      </w:r>
      <w:r w:rsidDel="00000000" w:rsidR="00000000" w:rsidRPr="00000000">
        <w:rPr>
          <w:rFonts w:ascii="Adobe Caslon Pro" w:cs="Adobe Caslon Pro" w:eastAsia="Adobe Caslon Pro" w:hAnsi="Adobe Caslon Pro"/>
          <w:sz w:val="24"/>
          <w:szCs w:val="24"/>
          <w:highlight w:val="lightGray"/>
          <w:rtl w:val="0"/>
        </w:rPr>
        <w:t xml:space="preserve">2022</w:t>
      </w:r>
      <w:r w:rsidDel="00000000" w:rsidR="00000000" w:rsidRPr="00000000">
        <w:rPr>
          <w:rFonts w:ascii="Adobe Caslon Pro" w:cs="Adobe Caslon Pro" w:eastAsia="Adobe Caslon Pro" w:hAnsi="Adobe Caslon Pro"/>
          <w:color w:val="000000"/>
          <w:sz w:val="24"/>
          <w:szCs w:val="24"/>
          <w:highlight w:val="lightGray"/>
          <w:rtl w:val="0"/>
        </w:rPr>
        <w:t xml:space="preserve">.</w:t>
      </w:r>
      <w:r w:rsidDel="00000000" w:rsidR="00000000" w:rsidRPr="00000000">
        <w:rPr>
          <w:rtl w:val="0"/>
        </w:rPr>
      </w:r>
    </w:p>
    <w:p w:rsidR="00000000" w:rsidDel="00000000" w:rsidP="00000000" w:rsidRDefault="00000000" w:rsidRPr="00000000" w14:paraId="00000004">
      <w:pPr>
        <w:spacing w:after="0" w:line="240" w:lineRule="auto"/>
        <w:jc w:val="both"/>
        <w:rPr>
          <w:rFonts w:ascii="Adobe Caslon Pro" w:cs="Adobe Caslon Pro" w:eastAsia="Adobe Caslon Pro" w:hAnsi="Adobe Caslon Pro"/>
          <w:b w:val="1"/>
          <w:color w:val="000000"/>
          <w:sz w:val="24"/>
          <w:szCs w:val="24"/>
        </w:rPr>
      </w:pPr>
      <w:r w:rsidDel="00000000" w:rsidR="00000000" w:rsidRPr="00000000">
        <w:rPr>
          <w:rFonts w:ascii="Adobe Caslon Pro" w:cs="Adobe Caslon Pro" w:eastAsia="Adobe Caslon Pro" w:hAnsi="Adobe Caslon Pro"/>
          <w:b w:val="1"/>
          <w:color w:val="000000"/>
          <w:sz w:val="24"/>
          <w:szCs w:val="24"/>
          <w:rtl w:val="0"/>
        </w:rPr>
        <w:t xml:space="preserve">M. en C. Marisela Cristina Zamora Martínez </w:t>
      </w:r>
    </w:p>
    <w:p w:rsidR="00000000" w:rsidDel="00000000" w:rsidP="00000000" w:rsidRDefault="00000000" w:rsidRPr="00000000" w14:paraId="00000005">
      <w:pPr>
        <w:spacing w:after="0" w:line="240" w:lineRule="auto"/>
        <w:jc w:val="both"/>
        <w:rPr>
          <w:rFonts w:ascii="Adobe Caslon Pro" w:cs="Adobe Caslon Pro" w:eastAsia="Adobe Caslon Pro" w:hAnsi="Adobe Caslon Pro"/>
          <w:i w:val="1"/>
          <w:color w:val="800000"/>
          <w:sz w:val="24"/>
          <w:szCs w:val="24"/>
        </w:rPr>
      </w:pPr>
      <w:bookmarkStart w:colFirst="0" w:colLast="0" w:name="_heading=h.gjdgxs" w:id="0"/>
      <w:bookmarkEnd w:id="0"/>
      <w:r w:rsidDel="00000000" w:rsidR="00000000" w:rsidRPr="00000000">
        <w:rPr>
          <w:rFonts w:ascii="Adobe Caslon Pro" w:cs="Adobe Caslon Pro" w:eastAsia="Adobe Caslon Pro" w:hAnsi="Adobe Caslon Pro"/>
          <w:color w:val="7f7f7f"/>
          <w:sz w:val="24"/>
          <w:szCs w:val="24"/>
          <w:rtl w:val="0"/>
        </w:rPr>
        <w:t xml:space="preserve">Editora responsable de la </w:t>
      </w:r>
      <w:r w:rsidDel="00000000" w:rsidR="00000000" w:rsidRPr="00000000">
        <w:rPr>
          <w:rFonts w:ascii="Adobe Caslon Pro" w:cs="Adobe Caslon Pro" w:eastAsia="Adobe Caslon Pro" w:hAnsi="Adobe Caslon Pro"/>
          <w:i w:val="1"/>
          <w:color w:val="800000"/>
          <w:sz w:val="24"/>
          <w:szCs w:val="24"/>
          <w:rtl w:val="0"/>
        </w:rPr>
        <w:t xml:space="preserve">Revista Mexicana de Ciencias Forestales</w:t>
      </w:r>
    </w:p>
    <w:p w:rsidR="00000000" w:rsidDel="00000000" w:rsidP="00000000" w:rsidRDefault="00000000" w:rsidRPr="00000000" w14:paraId="00000006">
      <w:pPr>
        <w:spacing w:after="0" w:line="240" w:lineRule="auto"/>
        <w:jc w:val="both"/>
        <w:rPr>
          <w:rFonts w:ascii="Adobe Caslon Pro" w:cs="Adobe Caslon Pro" w:eastAsia="Adobe Caslon Pro" w:hAnsi="Adobe Caslon Pro"/>
          <w:color w:val="7f7f7f"/>
        </w:rPr>
      </w:pPr>
      <w:r w:rsidDel="00000000" w:rsidR="00000000" w:rsidRPr="00000000">
        <w:rPr>
          <w:rFonts w:ascii="Adobe Caslon Pro" w:cs="Adobe Caslon Pro" w:eastAsia="Adobe Caslon Pro" w:hAnsi="Adobe Caslon Pro"/>
          <w:color w:val="7f7f7f"/>
          <w:rtl w:val="0"/>
        </w:rPr>
        <w:t xml:space="preserve">Progreso Núm. 5, Barrio Santa Catarina </w:t>
      </w:r>
    </w:p>
    <w:p w:rsidR="00000000" w:rsidDel="00000000" w:rsidP="00000000" w:rsidRDefault="00000000" w:rsidRPr="00000000" w14:paraId="00000007">
      <w:pPr>
        <w:spacing w:after="0" w:line="240" w:lineRule="auto"/>
        <w:jc w:val="both"/>
        <w:rPr>
          <w:rFonts w:ascii="Adobe Caslon Pro" w:cs="Adobe Caslon Pro" w:eastAsia="Adobe Caslon Pro" w:hAnsi="Adobe Caslon Pro"/>
          <w:smallCaps w:val="1"/>
          <w:color w:val="000000"/>
          <w:sz w:val="24"/>
          <w:szCs w:val="24"/>
        </w:rPr>
      </w:pPr>
      <w:r w:rsidDel="00000000" w:rsidR="00000000" w:rsidRPr="00000000">
        <w:rPr>
          <w:rFonts w:ascii="Adobe Caslon Pro" w:cs="Adobe Caslon Pro" w:eastAsia="Adobe Caslon Pro" w:hAnsi="Adobe Caslon Pro"/>
          <w:color w:val="7f7f7f"/>
          <w:rtl w:val="0"/>
        </w:rPr>
        <w:t xml:space="preserve">Coyoacán, CP. 04010</w:t>
      </w:r>
      <w:r w:rsidDel="00000000" w:rsidR="00000000" w:rsidRPr="00000000">
        <w:rPr>
          <w:rtl w:val="0"/>
        </w:rPr>
      </w:r>
    </w:p>
    <w:p w:rsidR="00000000" w:rsidDel="00000000" w:rsidP="00000000" w:rsidRDefault="00000000" w:rsidRPr="00000000" w14:paraId="00000008">
      <w:pPr>
        <w:spacing w:after="0" w:line="240" w:lineRule="auto"/>
        <w:jc w:val="both"/>
        <w:rPr>
          <w:rFonts w:ascii="Adobe Caslon Pro" w:cs="Adobe Caslon Pro" w:eastAsia="Adobe Caslon Pro" w:hAnsi="Adobe Caslon Pro"/>
          <w:smallCaps w:val="1"/>
          <w:color w:val="000000"/>
          <w:sz w:val="24"/>
          <w:szCs w:val="24"/>
        </w:rPr>
      </w:pPr>
      <w:r w:rsidDel="00000000" w:rsidR="00000000" w:rsidRPr="00000000">
        <w:rPr>
          <w:rFonts w:ascii="Adobe Caslon Pro" w:cs="Adobe Caslon Pro" w:eastAsia="Adobe Caslon Pro" w:hAnsi="Adobe Caslon Pro"/>
          <w:color w:val="7f7f7f"/>
          <w:rtl w:val="0"/>
        </w:rPr>
        <w:t xml:space="preserve">Ciudad de México, México </w:t>
      </w:r>
      <w:r w:rsidDel="00000000" w:rsidR="00000000" w:rsidRPr="00000000">
        <w:rPr>
          <w:rtl w:val="0"/>
        </w:rPr>
      </w:r>
    </w:p>
    <w:p w:rsidR="00000000" w:rsidDel="00000000" w:rsidP="00000000" w:rsidRDefault="00000000" w:rsidRPr="00000000" w14:paraId="00000009">
      <w:pPr>
        <w:spacing w:after="240" w:line="240" w:lineRule="auto"/>
        <w:jc w:val="both"/>
        <w:rPr>
          <w:rFonts w:ascii="Adobe Caslon Pro" w:cs="Adobe Caslon Pro" w:eastAsia="Adobe Caslon Pro" w:hAnsi="Adobe Caslon Pro"/>
          <w:smallCaps w:val="1"/>
          <w:color w:val="000000"/>
          <w:sz w:val="24"/>
          <w:szCs w:val="24"/>
        </w:rPr>
      </w:pPr>
      <w:r w:rsidDel="00000000" w:rsidR="00000000" w:rsidRPr="00000000">
        <w:rPr>
          <w:rtl w:val="0"/>
        </w:rPr>
      </w:r>
    </w:p>
    <w:p w:rsidR="00000000" w:rsidDel="00000000" w:rsidP="00000000" w:rsidRDefault="00000000" w:rsidRPr="00000000" w14:paraId="0000000A">
      <w:pPr>
        <w:spacing w:after="240" w:line="240" w:lineRule="auto"/>
        <w:jc w:val="both"/>
        <w:rPr>
          <w:rFonts w:ascii="Adobe Caslon Pro" w:cs="Adobe Caslon Pro" w:eastAsia="Adobe Caslon Pro" w:hAnsi="Adobe Caslon Pro"/>
          <w:smallCaps w:val="1"/>
          <w:color w:val="000000"/>
          <w:sz w:val="24"/>
          <w:szCs w:val="24"/>
        </w:rPr>
      </w:pPr>
      <w:r w:rsidDel="00000000" w:rsidR="00000000" w:rsidRPr="00000000">
        <w:rPr>
          <w:rFonts w:ascii="Adobe Caslon Pro" w:cs="Adobe Caslon Pro" w:eastAsia="Adobe Caslon Pro" w:hAnsi="Adobe Caslon Pro"/>
          <w:smallCaps w:val="1"/>
          <w:color w:val="000000"/>
          <w:sz w:val="24"/>
          <w:szCs w:val="24"/>
          <w:rtl w:val="0"/>
        </w:rPr>
        <w:t xml:space="preserve">Presente</w:t>
      </w:r>
    </w:p>
    <w:p w:rsidR="00000000" w:rsidDel="00000000" w:rsidP="00000000" w:rsidRDefault="00000000" w:rsidRPr="00000000" w14:paraId="0000000B">
      <w:pPr>
        <w:spacing w:after="240" w:lineRule="auto"/>
        <w:jc w:val="both"/>
        <w:rPr>
          <w:rFonts w:ascii="Times New Roman" w:cs="Times New Roman" w:eastAsia="Times New Roman" w:hAnsi="Times New Roman"/>
          <w:b w:val="1"/>
          <w:sz w:val="24"/>
          <w:szCs w:val="24"/>
        </w:rPr>
      </w:pPr>
      <w:r w:rsidDel="00000000" w:rsidR="00000000" w:rsidRPr="00000000">
        <w:rPr>
          <w:rFonts w:ascii="Adobe Caslon Pro" w:cs="Adobe Caslon Pro" w:eastAsia="Adobe Caslon Pro" w:hAnsi="Adobe Caslon Pro"/>
          <w:sz w:val="24"/>
          <w:szCs w:val="24"/>
          <w:rtl w:val="0"/>
        </w:rPr>
        <w:t xml:space="preserve">Por medio de la presente, los que suscriben, </w:t>
      </w:r>
      <w:r w:rsidDel="00000000" w:rsidR="00000000" w:rsidRPr="00000000">
        <w:rPr>
          <w:rFonts w:ascii="Adobe Caslon Pro" w:cs="Adobe Caslon Pro" w:eastAsia="Adobe Caslon Pro" w:hAnsi="Adobe Caslon Pro"/>
          <w:sz w:val="24"/>
          <w:szCs w:val="24"/>
          <w:highlight w:val="lightGray"/>
          <w:rtl w:val="0"/>
        </w:rPr>
        <w:t xml:space="preserve">Francisco JavierCompeán Guzmán y Carlos Menéndez Gámiz</w:t>
      </w:r>
      <w:r w:rsidDel="00000000" w:rsidR="00000000" w:rsidRPr="00000000">
        <w:rPr>
          <w:rFonts w:ascii="Adobe Caslon Pro" w:cs="Adobe Caslon Pro" w:eastAsia="Adobe Caslon Pro" w:hAnsi="Adobe Caslon Pro"/>
          <w:sz w:val="24"/>
          <w:szCs w:val="24"/>
          <w:rtl w:val="0"/>
        </w:rPr>
        <w:t xml:space="preserve">, en calidad de auto(res) exclusivo(s) del texto </w:t>
      </w:r>
      <w:r w:rsidDel="00000000" w:rsidR="00000000" w:rsidRPr="00000000">
        <w:rPr>
          <w:rFonts w:ascii="Times New Roman" w:cs="Times New Roman" w:eastAsia="Times New Roman" w:hAnsi="Times New Roman"/>
          <w:b w:val="1"/>
          <w:sz w:val="24"/>
          <w:szCs w:val="24"/>
          <w:rtl w:val="0"/>
        </w:rPr>
        <w:t xml:space="preserve">Langosta Tucura Quebrachera </w:t>
      </w:r>
      <w:r w:rsidDel="00000000" w:rsidR="00000000" w:rsidRPr="00000000">
        <w:rPr>
          <w:rFonts w:ascii="Times New Roman" w:cs="Times New Roman" w:eastAsia="Times New Roman" w:hAnsi="Times New Roman"/>
          <w:b w:val="1"/>
          <w:i w:val="1"/>
          <w:sz w:val="24"/>
          <w:szCs w:val="24"/>
          <w:rtl w:val="0"/>
        </w:rPr>
        <w:t xml:space="preserve">(Tropidacris collaris)</w:t>
      </w:r>
      <w:r w:rsidDel="00000000" w:rsidR="00000000" w:rsidRPr="00000000">
        <w:rPr>
          <w:rFonts w:ascii="Times New Roman" w:cs="Times New Roman" w:eastAsia="Times New Roman" w:hAnsi="Times New Roman"/>
          <w:b w:val="1"/>
          <w:sz w:val="24"/>
          <w:szCs w:val="24"/>
          <w:rtl w:val="0"/>
        </w:rPr>
        <w:t xml:space="preserve"> en la comunidad “El Cuayo”</w:t>
      </w:r>
    </w:p>
    <w:p w:rsidR="00000000" w:rsidDel="00000000" w:rsidP="00000000" w:rsidRDefault="00000000" w:rsidRPr="00000000" w14:paraId="0000000C">
      <w:pPr>
        <w:spacing w:after="240" w:lineRule="auto"/>
        <w:jc w:val="both"/>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highlight w:val="lightGray"/>
          <w:rtl w:val="0"/>
        </w:rPr>
        <w:t xml:space="preserve"> </w:t>
      </w:r>
      <w:r w:rsidDel="00000000" w:rsidR="00000000" w:rsidRPr="00000000">
        <w:rPr>
          <w:rFonts w:ascii="Adobe Caslon Pro" w:cs="Adobe Caslon Pro" w:eastAsia="Adobe Caslon Pro" w:hAnsi="Adobe Caslon Pro"/>
          <w:i w:val="1"/>
          <w:sz w:val="24"/>
          <w:szCs w:val="24"/>
          <w:highlight w:val="lightGray"/>
          <w:rtl w:val="0"/>
        </w:rPr>
        <w:t xml:space="preserve">Tucura Quebrachera locust (Tropidacris collaris) in the community "El Cuayo" </w:t>
      </w:r>
      <w:r w:rsidDel="00000000" w:rsidR="00000000" w:rsidRPr="00000000">
        <w:rPr>
          <w:rFonts w:ascii="Adobe Caslon Pro" w:cs="Adobe Caslon Pro" w:eastAsia="Adobe Caslon Pro" w:hAnsi="Adobe Caslon Pro"/>
          <w:sz w:val="24"/>
          <w:szCs w:val="24"/>
          <w:rtl w:val="0"/>
        </w:rPr>
        <w:t xml:space="preserve">declaramos que lo sometemos para su evaluación y posible publicación en </w:t>
      </w:r>
      <w:r w:rsidDel="00000000" w:rsidR="00000000" w:rsidRPr="00000000">
        <w:rPr>
          <w:rFonts w:ascii="Adobe Caslon Pro" w:cs="Adobe Caslon Pro" w:eastAsia="Adobe Caslon Pro" w:hAnsi="Adobe Caslon Pro"/>
          <w:rtl w:val="0"/>
        </w:rPr>
        <w:t xml:space="preserve">la </w:t>
      </w:r>
      <w:r w:rsidDel="00000000" w:rsidR="00000000" w:rsidRPr="00000000">
        <w:rPr>
          <w:rFonts w:ascii="Adobe Caslon Pro" w:cs="Adobe Caslon Pro" w:eastAsia="Adobe Caslon Pro" w:hAnsi="Adobe Caslon Pro"/>
          <w:b w:val="1"/>
          <w:i w:val="1"/>
          <w:rtl w:val="0"/>
        </w:rPr>
        <w:t xml:space="preserve">Revista Mexicana de Ciencias Forestales</w:t>
      </w:r>
      <w:r w:rsidDel="00000000" w:rsidR="00000000" w:rsidRPr="00000000">
        <w:rPr>
          <w:rFonts w:ascii="Adobe Caslon Pro" w:cs="Adobe Caslon Pro" w:eastAsia="Adobe Caslon Pro" w:hAnsi="Adobe Caslon Pro"/>
          <w:rtl w:val="0"/>
        </w:rPr>
        <w:t xml:space="preserve"> </w:t>
      </w:r>
      <w:r w:rsidDel="00000000" w:rsidR="00000000" w:rsidRPr="00000000">
        <w:rPr>
          <w:rFonts w:ascii="Adobe Caslon Pro" w:cs="Adobe Caslon Pro" w:eastAsia="Adobe Caslon Pro" w:hAnsi="Adobe Caslon Pro"/>
          <w:sz w:val="24"/>
          <w:szCs w:val="24"/>
          <w:rtl w:val="0"/>
        </w:rPr>
        <w:t xml:space="preserve">editada por </w:t>
      </w:r>
      <w:r w:rsidDel="00000000" w:rsidR="00000000" w:rsidRPr="00000000">
        <w:rPr>
          <w:rFonts w:ascii="Adobe Caslon Pro" w:cs="Adobe Caslon Pro" w:eastAsia="Adobe Caslon Pro" w:hAnsi="Adobe Caslon Pro"/>
          <w:rtl w:val="0"/>
        </w:rPr>
        <w:t xml:space="preserve">el </w:t>
      </w:r>
      <w:r w:rsidDel="00000000" w:rsidR="00000000" w:rsidRPr="00000000">
        <w:rPr>
          <w:rFonts w:ascii="Adobe Caslon Pro" w:cs="Adobe Caslon Pro" w:eastAsia="Adobe Caslon Pro" w:hAnsi="Adobe Caslon Pro"/>
          <w:b w:val="1"/>
          <w:rtl w:val="0"/>
        </w:rPr>
        <w:t xml:space="preserve">Instituto Nacional de Investigaciones Forestales, Agrícolas y Pecuarias</w:t>
      </w:r>
      <w:r w:rsidDel="00000000" w:rsidR="00000000" w:rsidRPr="00000000">
        <w:rPr>
          <w:rFonts w:ascii="Adobe Caslon Pro" w:cs="Adobe Caslon Pro" w:eastAsia="Adobe Caslon Pro" w:hAnsi="Adobe Caslon Pro"/>
          <w:b w:val="1"/>
          <w:sz w:val="24"/>
          <w:szCs w:val="24"/>
          <w:rtl w:val="0"/>
        </w:rPr>
        <w:t xml:space="preserve">, </w:t>
      </w:r>
      <w:r w:rsidDel="00000000" w:rsidR="00000000" w:rsidRPr="00000000">
        <w:rPr>
          <w:rFonts w:ascii="Adobe Caslon Pro" w:cs="Adobe Caslon Pro" w:eastAsia="Adobe Caslon Pro" w:hAnsi="Adobe Caslon Pro"/>
          <w:sz w:val="24"/>
          <w:szCs w:val="24"/>
          <w:rtl w:val="0"/>
        </w:rPr>
        <w:t xml:space="preserve">el cual es un trabajo original no publicado previamente, ni sometido a otra revista o editorial; asimismo que no hemos cedido los derechos patrimoniales ni otorgado autorización a otra persona física o moral que se considere con derechos sobre el trabajo.</w:t>
      </w:r>
    </w:p>
    <w:p w:rsidR="00000000" w:rsidDel="00000000" w:rsidP="00000000" w:rsidRDefault="00000000" w:rsidRPr="00000000" w14:paraId="0000000D">
      <w:pPr>
        <w:spacing w:after="240" w:lineRule="auto"/>
        <w:jc w:val="both"/>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Declaramos que el artículo es producto original de mi/nuestra autoría y no contiene citas ni transcripciones de otras obras sin otorgar el debido crédito a los poseedores de los derechos, y, en el caso del uso de imágenes, fotografías o documentos que así lo requieran, contamos con las debidas autorizaciones de reproducción de quienes poseen los derechos patrimoniales. De existir una impugnación con el contenido o la autoría del artículo, la responsabilidad será exclusivamente mía/nuestra, relevando de toda responsabilidad a </w:t>
      </w:r>
      <w:r w:rsidDel="00000000" w:rsidR="00000000" w:rsidRPr="00000000">
        <w:rPr>
          <w:rFonts w:ascii="Adobe Caslon Pro" w:cs="Adobe Caslon Pro" w:eastAsia="Adobe Caslon Pro" w:hAnsi="Adobe Caslon Pro"/>
          <w:rtl w:val="0"/>
        </w:rPr>
        <w:t xml:space="preserve">el </w:t>
      </w:r>
      <w:r w:rsidDel="00000000" w:rsidR="00000000" w:rsidRPr="00000000">
        <w:rPr>
          <w:rFonts w:ascii="Adobe Caslon Pro" w:cs="Adobe Caslon Pro" w:eastAsia="Adobe Caslon Pro" w:hAnsi="Adobe Caslon Pro"/>
          <w:b w:val="1"/>
          <w:rtl w:val="0"/>
        </w:rPr>
        <w:t xml:space="preserve">Instituto Nacional de Investigaciones Forestales, Agrícolas y Pecuarias </w:t>
      </w:r>
      <w:r w:rsidDel="00000000" w:rsidR="00000000" w:rsidRPr="00000000">
        <w:rPr>
          <w:rFonts w:ascii="Adobe Caslon Pro" w:cs="Adobe Caslon Pro" w:eastAsia="Adobe Caslon Pro" w:hAnsi="Adobe Caslon Pro"/>
          <w:sz w:val="24"/>
          <w:szCs w:val="24"/>
          <w:rtl w:val="0"/>
        </w:rPr>
        <w:t xml:space="preserve">y a </w:t>
      </w:r>
      <w:r w:rsidDel="00000000" w:rsidR="00000000" w:rsidRPr="00000000">
        <w:rPr>
          <w:rFonts w:ascii="Adobe Caslon Pro" w:cs="Adobe Caslon Pro" w:eastAsia="Adobe Caslon Pro" w:hAnsi="Adobe Caslon Pro"/>
          <w:rtl w:val="0"/>
        </w:rPr>
        <w:t xml:space="preserve">la </w:t>
      </w:r>
      <w:r w:rsidDel="00000000" w:rsidR="00000000" w:rsidRPr="00000000">
        <w:rPr>
          <w:rFonts w:ascii="Adobe Caslon Pro" w:cs="Adobe Caslon Pro" w:eastAsia="Adobe Caslon Pro" w:hAnsi="Adobe Caslon Pro"/>
          <w:b w:val="1"/>
          <w:i w:val="1"/>
          <w:rtl w:val="0"/>
        </w:rPr>
        <w:t xml:space="preserve">Revista Mexicana de Ciencias Forestales</w:t>
      </w:r>
      <w:r w:rsidDel="00000000" w:rsidR="00000000" w:rsidRPr="00000000">
        <w:rPr>
          <w:rFonts w:ascii="Adobe Caslon Pro" w:cs="Adobe Caslon Pro" w:eastAsia="Adobe Caslon Pro" w:hAnsi="Adobe Caslon Pro"/>
          <w:b w:val="1"/>
          <w:i w:val="1"/>
          <w:color w:val="800000"/>
          <w:sz w:val="24"/>
          <w:szCs w:val="24"/>
          <w:rtl w:val="0"/>
        </w:rPr>
        <w:t xml:space="preserve">, </w:t>
      </w:r>
      <w:r w:rsidDel="00000000" w:rsidR="00000000" w:rsidRPr="00000000">
        <w:rPr>
          <w:rFonts w:ascii="Adobe Caslon Pro" w:cs="Adobe Caslon Pro" w:eastAsia="Adobe Caslon Pro" w:hAnsi="Adobe Caslon Pro"/>
          <w:sz w:val="24"/>
          <w:szCs w:val="24"/>
          <w:rtl w:val="0"/>
        </w:rPr>
        <w:t xml:space="preserve">de cualquier demanda o reclamación que llegará a formular alguna persona física o moral que se considere con derecho sobre el texto, asumiendo todas las consecuencias legales y económicas. </w:t>
      </w:r>
    </w:p>
    <w:p w:rsidR="00000000" w:rsidDel="00000000" w:rsidP="00000000" w:rsidRDefault="00000000" w:rsidRPr="00000000" w14:paraId="0000000E">
      <w:pPr>
        <w:spacing w:after="240" w:lineRule="auto"/>
        <w:jc w:val="both"/>
        <w:rPr>
          <w:rFonts w:ascii="Adobe Caslon Pro" w:cs="Adobe Caslon Pro" w:eastAsia="Adobe Caslon Pro" w:hAnsi="Adobe Caslon Pro"/>
          <w:color w:val="000000"/>
        </w:rPr>
      </w:pPr>
      <w:r w:rsidDel="00000000" w:rsidR="00000000" w:rsidRPr="00000000">
        <w:rPr>
          <w:rFonts w:ascii="Adobe Caslon Pro" w:cs="Adobe Caslon Pro" w:eastAsia="Adobe Caslon Pro" w:hAnsi="Adobe Caslon Pro"/>
          <w:sz w:val="24"/>
          <w:szCs w:val="24"/>
          <w:rtl w:val="0"/>
        </w:rPr>
        <w:t xml:space="preserve">En razón de lo anterior, manifiesto/manifestamos mi/nuestro consentimiento para que el artículo sea revisado mediante el </w:t>
      </w:r>
      <w:r w:rsidDel="00000000" w:rsidR="00000000" w:rsidRPr="00000000">
        <w:rPr>
          <w:rFonts w:ascii="Adobe Caslon Pro" w:cs="Adobe Caslon Pro" w:eastAsia="Adobe Caslon Pro" w:hAnsi="Adobe Caslon Pro"/>
          <w:i w:val="1"/>
          <w:sz w:val="24"/>
          <w:szCs w:val="24"/>
          <w:rtl w:val="0"/>
        </w:rPr>
        <w:t xml:space="preserve">software </w:t>
      </w:r>
      <w:r w:rsidDel="00000000" w:rsidR="00000000" w:rsidRPr="00000000">
        <w:rPr>
          <w:rFonts w:ascii="Adobe Caslon Pro" w:cs="Adobe Caslon Pro" w:eastAsia="Adobe Caslon Pro" w:hAnsi="Adobe Caslon Pro"/>
          <w:sz w:val="24"/>
          <w:szCs w:val="24"/>
          <w:rtl w:val="0"/>
        </w:rPr>
        <w:t xml:space="preserve">aprobado por el Comité Editorial de la revista, que permite la detección de duplicidad de contenidos. De igual forma reconozco que, de encontrar un alto porcentaje de similitud con otro texto previamente publicado por mí/nosotros o por terceros, el artículo será dimitido del proceso editorial de la revista.</w:t>
      </w:r>
      <w:r w:rsidDel="00000000" w:rsidR="00000000" w:rsidRPr="00000000">
        <w:rPr>
          <w:rtl w:val="0"/>
        </w:rPr>
      </w:r>
    </w:p>
    <w:p w:rsidR="00000000" w:rsidDel="00000000" w:rsidP="00000000" w:rsidRDefault="00000000" w:rsidRPr="00000000" w14:paraId="0000000F">
      <w:pPr>
        <w:spacing w:after="240" w:lineRule="auto"/>
        <w:jc w:val="both"/>
        <w:rPr>
          <w:rFonts w:ascii="Adobe Caslon Pro" w:cs="Adobe Caslon Pro" w:eastAsia="Adobe Caslon Pro" w:hAnsi="Adobe Caslon Pro"/>
          <w:sz w:val="24"/>
          <w:szCs w:val="24"/>
        </w:rPr>
      </w:pPr>
      <w:bookmarkStart w:colFirst="0" w:colLast="0" w:name="_heading=h.30j0zll" w:id="1"/>
      <w:bookmarkEnd w:id="1"/>
      <w:r w:rsidDel="00000000" w:rsidR="00000000" w:rsidRPr="00000000">
        <w:rPr>
          <w:rFonts w:ascii="Adobe Caslon Pro" w:cs="Adobe Caslon Pro" w:eastAsia="Adobe Caslon Pro" w:hAnsi="Adobe Caslon Pro"/>
          <w:sz w:val="24"/>
          <w:szCs w:val="24"/>
          <w:rtl w:val="0"/>
        </w:rPr>
        <w:t xml:space="preserve">Los autores del trabajo que se postula estamos conscientes que la</w:t>
      </w:r>
      <w:r w:rsidDel="00000000" w:rsidR="00000000" w:rsidRPr="00000000">
        <w:rPr>
          <w:rFonts w:ascii="Adobe Caslon Pro" w:cs="Adobe Caslon Pro" w:eastAsia="Adobe Caslon Pro" w:hAnsi="Adobe Caslon Pro"/>
          <w:rtl w:val="0"/>
        </w:rPr>
        <w:t xml:space="preserve"> </w:t>
      </w:r>
      <w:r w:rsidDel="00000000" w:rsidR="00000000" w:rsidRPr="00000000">
        <w:rPr>
          <w:rFonts w:ascii="Adobe Caslon Pro" w:cs="Adobe Caslon Pro" w:eastAsia="Adobe Caslon Pro" w:hAnsi="Adobe Caslon Pro"/>
          <w:b w:val="1"/>
          <w:i w:val="1"/>
          <w:rtl w:val="0"/>
        </w:rPr>
        <w:t xml:space="preserve">Revista Mexicana de Ciencias Forestales</w:t>
      </w:r>
      <w:r w:rsidDel="00000000" w:rsidR="00000000" w:rsidRPr="00000000">
        <w:rPr>
          <w:rFonts w:ascii="Adobe Caslon Pro" w:cs="Adobe Caslon Pro" w:eastAsia="Adobe Caslon Pro" w:hAnsi="Adobe Caslon Pro"/>
          <w:b w:val="1"/>
          <w:i w:val="1"/>
          <w:color w:val="800000"/>
          <w:sz w:val="24"/>
          <w:szCs w:val="24"/>
          <w:rtl w:val="0"/>
        </w:rPr>
        <w:t xml:space="preserve">,</w:t>
      </w:r>
      <w:r w:rsidDel="00000000" w:rsidR="00000000" w:rsidRPr="00000000">
        <w:rPr>
          <w:rFonts w:ascii="Adobe Caslon Pro" w:cs="Adobe Caslon Pro" w:eastAsia="Adobe Caslon Pro" w:hAnsi="Adobe Caslon Pro"/>
          <w:sz w:val="24"/>
          <w:szCs w:val="24"/>
          <w:rtl w:val="0"/>
        </w:rPr>
        <w:t xml:space="preserve"> editada por </w:t>
      </w:r>
      <w:r w:rsidDel="00000000" w:rsidR="00000000" w:rsidRPr="00000000">
        <w:rPr>
          <w:rFonts w:ascii="Adobe Caslon Pro" w:cs="Adobe Caslon Pro" w:eastAsia="Adobe Caslon Pro" w:hAnsi="Adobe Caslon Pro"/>
          <w:rtl w:val="0"/>
        </w:rPr>
        <w:t xml:space="preserve">el </w:t>
      </w:r>
      <w:r w:rsidDel="00000000" w:rsidR="00000000" w:rsidRPr="00000000">
        <w:rPr>
          <w:rFonts w:ascii="Adobe Caslon Pro" w:cs="Adobe Caslon Pro" w:eastAsia="Adobe Caslon Pro" w:hAnsi="Adobe Caslon Pro"/>
          <w:b w:val="1"/>
          <w:rtl w:val="0"/>
        </w:rPr>
        <w:t xml:space="preserve">Instituto Nacional de Investigaciones Forestales, Agrícolas y Pecuarias  </w:t>
      </w:r>
      <w:r w:rsidDel="00000000" w:rsidR="00000000" w:rsidRPr="00000000">
        <w:rPr>
          <w:rFonts w:ascii="Adobe Caslon Pro" w:cs="Adobe Caslon Pro" w:eastAsia="Adobe Caslon Pro" w:hAnsi="Adobe Caslon Pro"/>
          <w:sz w:val="24"/>
          <w:szCs w:val="24"/>
          <w:rtl w:val="0"/>
        </w:rPr>
        <w:t xml:space="preserve"> contempla –como parte de sus lineamientos de política editorial– la obligatoria acreditación del dictamen editorial y el dictamen académico (bajo la modalidad triple revisión por pares ciegos) para la posible aprobaci</w:t>
      </w:r>
      <w:sdt>
        <w:sdtPr>
          <w:tag w:val="goog_rdk_0"/>
        </w:sdtPr>
        <w:sdtContent>
          <w:ins w:author="Revisor" w:id="0" w:date="2018-03-07T12:53:00Z">
            <w:r w:rsidDel="00000000" w:rsidR="00000000" w:rsidRPr="00000000">
              <w:rPr>
                <w:rFonts w:ascii="Adobe Caslon Pro" w:cs="Adobe Caslon Pro" w:eastAsia="Adobe Caslon Pro" w:hAnsi="Adobe Caslon Pro"/>
                <w:sz w:val="24"/>
                <w:szCs w:val="24"/>
                <w:rtl w:val="0"/>
              </w:rPr>
              <w:t xml:space="preserve">ó</w:t>
            </w:r>
          </w:ins>
        </w:sdtContent>
      </w:sdt>
      <w:r w:rsidDel="00000000" w:rsidR="00000000" w:rsidRPr="00000000">
        <w:rPr>
          <w:rFonts w:ascii="Adobe Caslon Pro" w:cs="Adobe Caslon Pro" w:eastAsia="Adobe Caslon Pro" w:hAnsi="Adobe Caslon Pro"/>
          <w:sz w:val="24"/>
          <w:szCs w:val="24"/>
          <w:rtl w:val="0"/>
        </w:rPr>
        <w:t xml:space="preserve">n de un artículo, y también estamos conscientes que los resultados de dicho dictamen son inapelables en todos los casos.</w:t>
      </w:r>
    </w:p>
    <w:p w:rsidR="00000000" w:rsidDel="00000000" w:rsidP="00000000" w:rsidRDefault="00000000" w:rsidRPr="00000000" w14:paraId="00000010">
      <w:pPr>
        <w:spacing w:after="240" w:lineRule="auto"/>
        <w:jc w:val="both"/>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Para constancia de lo anteriormente expuesto, se firma esta declaración a los </w:t>
      </w:r>
      <w:r w:rsidDel="00000000" w:rsidR="00000000" w:rsidRPr="00000000">
        <w:rPr>
          <w:rFonts w:ascii="Adobe Caslon Pro" w:cs="Adobe Caslon Pro" w:eastAsia="Adobe Caslon Pro" w:hAnsi="Adobe Caslon Pro"/>
          <w:sz w:val="24"/>
          <w:szCs w:val="24"/>
          <w:highlight w:val="lightGray"/>
          <w:rtl w:val="0"/>
        </w:rPr>
        <w:t xml:space="preserve">14 </w:t>
      </w:r>
      <w:r w:rsidDel="00000000" w:rsidR="00000000" w:rsidRPr="00000000">
        <w:rPr>
          <w:rFonts w:ascii="Adobe Caslon Pro" w:cs="Adobe Caslon Pro" w:eastAsia="Adobe Caslon Pro" w:hAnsi="Adobe Caslon Pro"/>
          <w:sz w:val="24"/>
          <w:szCs w:val="24"/>
          <w:rtl w:val="0"/>
        </w:rPr>
        <w:t xml:space="preserve">días, del mes de </w:t>
      </w:r>
      <w:r w:rsidDel="00000000" w:rsidR="00000000" w:rsidRPr="00000000">
        <w:rPr>
          <w:rFonts w:ascii="Adobe Caslon Pro" w:cs="Adobe Caslon Pro" w:eastAsia="Adobe Caslon Pro" w:hAnsi="Adobe Caslon Pro"/>
          <w:sz w:val="24"/>
          <w:szCs w:val="24"/>
          <w:highlight w:val="lightGray"/>
          <w:rtl w:val="0"/>
        </w:rPr>
        <w:t xml:space="preserve">Octubre</w:t>
      </w:r>
      <w:r w:rsidDel="00000000" w:rsidR="00000000" w:rsidRPr="00000000">
        <w:rPr>
          <w:rFonts w:ascii="Adobe Caslon Pro" w:cs="Adobe Caslon Pro" w:eastAsia="Adobe Caslon Pro" w:hAnsi="Adobe Caslon Pro"/>
          <w:sz w:val="24"/>
          <w:szCs w:val="24"/>
          <w:rtl w:val="0"/>
        </w:rPr>
        <w:t xml:space="preserve">, del año </w:t>
      </w:r>
      <w:r w:rsidDel="00000000" w:rsidR="00000000" w:rsidRPr="00000000">
        <w:rPr>
          <w:rFonts w:ascii="Adobe Caslon Pro" w:cs="Adobe Caslon Pro" w:eastAsia="Adobe Caslon Pro" w:hAnsi="Adobe Caslon Pro"/>
          <w:sz w:val="24"/>
          <w:szCs w:val="24"/>
          <w:highlight w:val="lightGray"/>
          <w:rtl w:val="0"/>
        </w:rPr>
        <w:t xml:space="preserve">2022</w:t>
      </w:r>
      <w:r w:rsidDel="00000000" w:rsidR="00000000" w:rsidRPr="00000000">
        <w:rPr>
          <w:rFonts w:ascii="Adobe Caslon Pro" w:cs="Adobe Caslon Pro" w:eastAsia="Adobe Caslon Pro" w:hAnsi="Adobe Caslon Pro"/>
          <w:sz w:val="24"/>
          <w:szCs w:val="24"/>
          <w:rtl w:val="0"/>
        </w:rPr>
        <w:t xml:space="preserve">, en la ciudad de </w:t>
      </w:r>
      <w:r w:rsidDel="00000000" w:rsidR="00000000" w:rsidRPr="00000000">
        <w:rPr>
          <w:rFonts w:ascii="Adobe Caslon Pro" w:cs="Adobe Caslon Pro" w:eastAsia="Adobe Caslon Pro" w:hAnsi="Adobe Caslon Pro"/>
          <w:sz w:val="24"/>
          <w:szCs w:val="24"/>
          <w:highlight w:val="lightGray"/>
          <w:rtl w:val="0"/>
        </w:rPr>
        <w:t xml:space="preserve">Durango</w:t>
      </w:r>
      <w:r w:rsidDel="00000000" w:rsidR="00000000" w:rsidRPr="00000000">
        <w:rPr>
          <w:rFonts w:ascii="Adobe Caslon Pro" w:cs="Adobe Caslon Pro" w:eastAsia="Adobe Caslon Pro" w:hAnsi="Adobe Caslon Pro"/>
          <w:sz w:val="24"/>
          <w:szCs w:val="24"/>
          <w:rtl w:val="0"/>
        </w:rPr>
        <w:t xml:space="preserve">.</w:t>
      </w:r>
    </w:p>
    <w:p w:rsidR="00000000" w:rsidDel="00000000" w:rsidP="00000000" w:rsidRDefault="00000000" w:rsidRPr="00000000" w14:paraId="00000011">
      <w:pPr>
        <w:jc w:val="both"/>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012">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A T E N T A M E N T E</w:t>
      </w:r>
    </w:p>
    <w:p w:rsidR="00000000" w:rsidDel="00000000" w:rsidP="00000000" w:rsidRDefault="00000000" w:rsidRPr="00000000" w14:paraId="00000013">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014">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________________________________</w:t>
      </w:r>
    </w:p>
    <w:p w:rsidR="00000000" w:rsidDel="00000000" w:rsidP="00000000" w:rsidRDefault="00000000" w:rsidRPr="00000000" w14:paraId="00000015">
      <w:pPr>
        <w:spacing w:after="240" w:lineRule="auto"/>
        <w:jc w:val="both"/>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highlight w:val="lightGray"/>
          <w:rtl w:val="0"/>
        </w:rPr>
        <w:t xml:space="preserve">Francisco Javier Compeán Guzmán</w:t>
      </w:r>
      <w:r w:rsidDel="00000000" w:rsidR="00000000" w:rsidRPr="00000000">
        <w:rPr>
          <w:rtl w:val="0"/>
        </w:rPr>
      </w:r>
    </w:p>
    <w:p w:rsidR="00000000" w:rsidDel="00000000" w:rsidP="00000000" w:rsidRDefault="00000000" w:rsidRPr="00000000" w14:paraId="00000016">
      <w:pPr>
        <w:spacing w:after="0" w:lineRule="auto"/>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ORCID ID:</w:t>
      </w:r>
    </w:p>
    <w:p w:rsidR="00000000" w:rsidDel="00000000" w:rsidP="00000000" w:rsidRDefault="00000000" w:rsidRPr="00000000" w14:paraId="00000017">
      <w:pPr>
        <w:spacing w:after="0" w:lineRule="auto"/>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Universidad Juarez del Estado de Durango</w:t>
      </w:r>
    </w:p>
    <w:p w:rsidR="00000000" w:rsidDel="00000000" w:rsidP="00000000" w:rsidRDefault="00000000" w:rsidRPr="00000000" w14:paraId="00000018">
      <w:pPr>
        <w:spacing w:after="0" w:lineRule="auto"/>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Dirección postal:Av. Veterinaria No. 501; Esquina con Boulevard Guadiana</w:t>
      </w:r>
    </w:p>
    <w:p w:rsidR="00000000" w:rsidDel="00000000" w:rsidP="00000000" w:rsidRDefault="00000000" w:rsidRPr="00000000" w14:paraId="00000019">
      <w:pPr>
        <w:spacing w:after="0" w:lineRule="auto"/>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Circuito universitario CP 34120</w:t>
      </w:r>
    </w:p>
    <w:p w:rsidR="00000000" w:rsidDel="00000000" w:rsidP="00000000" w:rsidRDefault="00000000" w:rsidRPr="00000000" w14:paraId="0000001A">
      <w:pPr>
        <w:spacing w:after="0" w:lineRule="auto"/>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Teléfono: 618 812 2730</w:t>
      </w:r>
    </w:p>
    <w:p w:rsidR="00000000" w:rsidDel="00000000" w:rsidP="00000000" w:rsidRDefault="00000000" w:rsidRPr="00000000" w14:paraId="0000001B">
      <w:pPr>
        <w:spacing w:after="0" w:lineRule="auto"/>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Correo electrónico:fjcom@yahoo.com</w:t>
      </w:r>
    </w:p>
    <w:p w:rsidR="00000000" w:rsidDel="00000000" w:rsidP="00000000" w:rsidRDefault="00000000" w:rsidRPr="00000000" w14:paraId="0000001C">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01D">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01E">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________________________________</w:t>
      </w:r>
    </w:p>
    <w:p w:rsidR="00000000" w:rsidDel="00000000" w:rsidP="00000000" w:rsidRDefault="00000000" w:rsidRPr="00000000" w14:paraId="0000001F">
      <w:pPr>
        <w:spacing w:after="0" w:lineRule="auto"/>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highlight w:val="lightGray"/>
          <w:rtl w:val="0"/>
        </w:rPr>
        <w:t xml:space="preserve">Carlos Ricardo Menéndez Gámiz</w:t>
      </w:r>
      <w:r w:rsidDel="00000000" w:rsidR="00000000" w:rsidRPr="00000000">
        <w:rPr>
          <w:rtl w:val="0"/>
        </w:rPr>
      </w:r>
    </w:p>
    <w:p w:rsidR="00000000" w:rsidDel="00000000" w:rsidP="00000000" w:rsidRDefault="00000000" w:rsidRPr="00000000" w14:paraId="00000020">
      <w:pPr>
        <w:spacing w:after="0" w:lineRule="auto"/>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ORCID ID: https://orcid.org/0000-0003-1912-8760</w:t>
      </w:r>
    </w:p>
    <w:p w:rsidR="00000000" w:rsidDel="00000000" w:rsidP="00000000" w:rsidRDefault="00000000" w:rsidRPr="00000000" w14:paraId="00000021">
      <w:pPr>
        <w:spacing w:after="0" w:lineRule="auto"/>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Red de Gestión Territorial para el Desarrollo</w:t>
      </w:r>
    </w:p>
    <w:p w:rsidR="00000000" w:rsidDel="00000000" w:rsidP="00000000" w:rsidRDefault="00000000" w:rsidRPr="00000000" w14:paraId="00000022">
      <w:pPr>
        <w:spacing w:after="0" w:lineRule="auto"/>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Dirección Postal: Guillermo Pérez Valenzuela No. 127 PB, Col. Del Carmen. Alcaldía Coyoacán, CDMX, 04100.</w:t>
      </w:r>
    </w:p>
    <w:p w:rsidR="00000000" w:rsidDel="00000000" w:rsidP="00000000" w:rsidRDefault="00000000" w:rsidRPr="00000000" w14:paraId="00000023">
      <w:pPr>
        <w:spacing w:after="0" w:lineRule="auto"/>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Teléfono: 55 5963 1616</w:t>
      </w:r>
    </w:p>
    <w:p w:rsidR="00000000" w:rsidDel="00000000" w:rsidP="00000000" w:rsidRDefault="00000000" w:rsidRPr="00000000" w14:paraId="00000024">
      <w:pPr>
        <w:spacing w:after="0" w:lineRule="auto"/>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sz w:val="24"/>
          <w:szCs w:val="24"/>
          <w:rtl w:val="0"/>
        </w:rPr>
        <w:t xml:space="preserve">Correo electrónico:carmega2020@gmail.com</w:t>
      </w:r>
    </w:p>
    <w:p w:rsidR="00000000" w:rsidDel="00000000" w:rsidP="00000000" w:rsidRDefault="00000000" w:rsidRPr="00000000" w14:paraId="00000025">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026">
      <w:pPr>
        <w:rPr>
          <w:rFonts w:ascii="Adobe Caslon Pro" w:cs="Adobe Caslon Pro" w:eastAsia="Adobe Caslon Pro" w:hAnsi="Adobe Caslon Pro"/>
          <w:sz w:val="24"/>
          <w:szCs w:val="24"/>
        </w:rPr>
      </w:pPr>
      <w:r w:rsidDel="00000000" w:rsidR="00000000" w:rsidRPr="00000000">
        <w:rPr>
          <w:rtl w:val="0"/>
        </w:rPr>
      </w:r>
    </w:p>
    <w:p w:rsidR="00000000" w:rsidDel="00000000" w:rsidP="00000000" w:rsidRDefault="00000000" w:rsidRPr="00000000" w14:paraId="00000027">
      <w:pPr>
        <w:rPr>
          <w:rFonts w:ascii="Adobe Caslon Pro" w:cs="Adobe Caslon Pro" w:eastAsia="Adobe Caslon Pro" w:hAnsi="Adobe Caslon Pro"/>
          <w:sz w:val="24"/>
          <w:szCs w:val="24"/>
        </w:rPr>
      </w:pPr>
      <w:r w:rsidDel="00000000" w:rsidR="00000000" w:rsidRPr="00000000">
        <w:rPr>
          <w:rFonts w:ascii="Adobe Caslon Pro" w:cs="Adobe Caslon Pro" w:eastAsia="Adobe Caslon Pro" w:hAnsi="Adobe Caslon Pro"/>
          <w:color w:val="7f7f7f"/>
          <w:sz w:val="24"/>
          <w:szCs w:val="24"/>
          <w:rtl w:val="0"/>
        </w:rPr>
        <w:t xml:space="preserve">Nota: Todos los autores y coautores deben firmar la presente carta y otorgar sus datos.</w:t>
      </w:r>
      <w:r w:rsidDel="00000000" w:rsidR="00000000" w:rsidRPr="00000000">
        <w:rPr>
          <w:rtl w:val="0"/>
        </w:rPr>
      </w:r>
    </w:p>
    <w:p w:rsidR="00000000" w:rsidDel="00000000" w:rsidP="00000000" w:rsidRDefault="00000000" w:rsidRPr="00000000" w14:paraId="00000028">
      <w:pPr>
        <w:spacing w:after="240" w:line="240" w:lineRule="auto"/>
        <w:jc w:val="both"/>
        <w:rPr>
          <w:rFonts w:ascii="Adobe Caslon Pro" w:cs="Adobe Caslon Pro" w:eastAsia="Adobe Caslon Pro" w:hAnsi="Adobe Caslon Pro"/>
          <w:color w:val="000000"/>
          <w:sz w:val="24"/>
          <w:szCs w:val="24"/>
        </w:rPr>
      </w:pPr>
      <w:r w:rsidDel="00000000" w:rsidR="00000000" w:rsidRPr="00000000">
        <w:rPr>
          <w:rtl w:val="0"/>
        </w:rPr>
      </w:r>
    </w:p>
    <w:sectPr>
      <w:headerReference r:id="rId7" w:type="default"/>
      <w:footerReference r:id="rId8" w:type="default"/>
      <w:footerReference r:id="rId9" w:type="even"/>
      <w:pgSz w:h="15840" w:w="12240" w:orient="portrait"/>
      <w:pgMar w:bottom="1417" w:top="951"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Adobe Caslon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dobe Caslon Pro" w:cs="Adobe Caslon Pro" w:eastAsia="Adobe Caslon Pro" w:hAnsi="Adobe Caslon Pro"/>
        <w:b w:val="0"/>
        <w:i w:val="0"/>
        <w:smallCaps w:val="0"/>
        <w:strike w:val="0"/>
        <w:color w:val="000000"/>
        <w:sz w:val="22"/>
        <w:szCs w:val="22"/>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dobe Caslon Pro" w:cs="Adobe Caslon Pro" w:eastAsia="Adobe Caslon Pro" w:hAnsi="Adobe Caslon Pro"/>
        <w:color w:val="000000"/>
        <w:sz w:val="24"/>
        <w:szCs w:val="24"/>
      </w:rPr>
    </w:pPr>
    <w:r w:rsidDel="00000000" w:rsidR="00000000" w:rsidRPr="00000000">
      <w:rPr>
        <w:rtl w:val="0"/>
      </w:rPr>
    </w:r>
  </w:p>
  <w:tbl>
    <w:tblPr>
      <w:tblStyle w:val="Table1"/>
      <w:tblW w:w="8931.0" w:type="dxa"/>
      <w:jc w:val="left"/>
      <w:tblInd w:w="108.0" w:type="dxa"/>
      <w:tblBorders>
        <w:top w:color="315100" w:space="0" w:sz="4" w:val="single"/>
        <w:left w:color="315100" w:space="0" w:sz="4" w:val="single"/>
        <w:bottom w:color="315100" w:space="0" w:sz="4" w:val="single"/>
        <w:right w:color="315100" w:space="0" w:sz="4" w:val="single"/>
        <w:insideH w:color="315100" w:space="0" w:sz="4" w:val="single"/>
        <w:insideV w:color="315100" w:space="0" w:sz="4" w:val="single"/>
      </w:tblBorders>
      <w:tblLayout w:type="fixed"/>
      <w:tblLook w:val="0400"/>
    </w:tblPr>
    <w:tblGrid>
      <w:gridCol w:w="3544"/>
      <w:gridCol w:w="2126"/>
      <w:gridCol w:w="3261"/>
      <w:tblGridChange w:id="0">
        <w:tblGrid>
          <w:gridCol w:w="3544"/>
          <w:gridCol w:w="2126"/>
          <w:gridCol w:w="3261"/>
        </w:tblGrid>
      </w:tblGridChange>
    </w:tblGrid>
    <w:tr>
      <w:trPr>
        <w:cantSplit w:val="0"/>
        <w:trHeight w:val="852" w:hRule="atLeast"/>
        <w:tblHeader w:val="0"/>
      </w:trPr>
      <w:tc>
        <w:tcPr>
          <w:vMerge w:val="restart"/>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2A">
          <w:pPr>
            <w:tabs>
              <w:tab w:val="left" w:pos="2580"/>
            </w:tabs>
            <w:spacing w:after="0" w:line="240" w:lineRule="auto"/>
            <w:ind w:right="360" w:firstLine="459"/>
            <w:rPr>
              <w:rFonts w:ascii="Arial" w:cs="Arial" w:eastAsia="Arial" w:hAnsi="Arial"/>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3" w:firstLine="0"/>
            <w:jc w:val="center"/>
            <w:rPr>
              <w:rFonts w:ascii="Adobe Caslon Pro" w:cs="Adobe Caslon Pro" w:eastAsia="Adobe Caslon Pro" w:hAnsi="Adobe Caslon Pro"/>
              <w:b w:val="1"/>
              <w:i w:val="0"/>
              <w:smallCaps w:val="0"/>
              <w:strike w:val="0"/>
              <w:color w:val="000000"/>
              <w:sz w:val="18"/>
              <w:szCs w:val="18"/>
              <w:u w:val="none"/>
              <w:shd w:fill="auto" w:val="clear"/>
              <w:vertAlign w:val="baseline"/>
            </w:rPr>
          </w:pPr>
          <w:r w:rsidDel="00000000" w:rsidR="00000000" w:rsidRPr="00000000">
            <w:rPr>
              <w:rFonts w:ascii="Adobe Caslon Pro" w:cs="Adobe Caslon Pro" w:eastAsia="Adobe Caslon Pro" w:hAnsi="Adobe Caslon Pro"/>
              <w:b w:val="1"/>
              <w:i w:val="0"/>
              <w:smallCaps w:val="0"/>
              <w:strike w:val="0"/>
              <w:color w:val="000000"/>
              <w:sz w:val="18"/>
              <w:szCs w:val="18"/>
              <w:u w:val="none"/>
              <w:shd w:fill="auto" w:val="clear"/>
              <w:vertAlign w:val="baseline"/>
              <w:rtl w:val="0"/>
            </w:rPr>
            <w:t xml:space="preserve">Carta de declaratoria de originalidad y postulación simultánea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3" w:firstLine="0"/>
            <w:jc w:val="center"/>
            <w:rPr>
              <w:rFonts w:ascii="Adobe Caslon Pro" w:cs="Adobe Caslon Pro" w:eastAsia="Adobe Caslon Pro" w:hAnsi="Adobe Caslon Pr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3" w:firstLine="0"/>
            <w:jc w:val="center"/>
            <w:rPr>
              <w:rFonts w:ascii="Adobe Caslon Pro" w:cs="Adobe Caslon Pro" w:eastAsia="Adobe Caslon Pro" w:hAnsi="Adobe Caslon Pro"/>
              <w:b w:val="1"/>
              <w:i w:val="0"/>
              <w:smallCaps w:val="0"/>
              <w:strike w:val="0"/>
              <w:color w:val="000000"/>
              <w:sz w:val="18"/>
              <w:szCs w:val="18"/>
              <w:u w:val="none"/>
              <w:shd w:fill="auto" w:val="clear"/>
              <w:vertAlign w:val="baseline"/>
            </w:rPr>
          </w:pPr>
          <w:r w:rsidDel="00000000" w:rsidR="00000000" w:rsidRPr="00000000">
            <w:rPr>
              <w:rFonts w:ascii="Adobe Caslon Pro" w:cs="Adobe Caslon Pro" w:eastAsia="Adobe Caslon Pro" w:hAnsi="Adobe Caslon Pro"/>
              <w:b w:val="1"/>
              <w:i w:val="0"/>
              <w:smallCaps w:val="0"/>
              <w:strike w:val="0"/>
              <w:color w:val="7f7f7f"/>
              <w:sz w:val="18"/>
              <w:szCs w:val="18"/>
              <w:u w:val="none"/>
              <w:shd w:fill="auto" w:val="clear"/>
              <w:vertAlign w:val="baseline"/>
              <w:rtl w:val="0"/>
            </w:rPr>
            <w:t xml:space="preserve">Artículos de investigación</w:t>
          </w:r>
          <w:r w:rsidDel="00000000" w:rsidR="00000000" w:rsidRPr="00000000">
            <w:rPr>
              <w:rtl w:val="0"/>
            </w:rPr>
          </w:r>
        </w:p>
      </w:tc>
    </w:tr>
    <w:tr>
      <w:trPr>
        <w:cantSplit w:val="0"/>
        <w:trHeight w:val="379" w:hRule="atLeast"/>
        <w:tblHeader w:val="0"/>
      </w:trPr>
      <w:tc>
        <w:tcPr>
          <w:vMerge w:val="continue"/>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dobe Caslon Pro" w:cs="Adobe Caslon Pro" w:eastAsia="Adobe Caslon Pro" w:hAnsi="Adobe Caslon Pro"/>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bottom w:color="987b2c" w:space="0" w:sz="18" w:val="single"/>
            <w:right w:color="000000" w:space="0" w:sz="0" w:val="nil"/>
          </w:tcBorders>
          <w:shd w:fill="auto"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3" w:firstLine="0"/>
            <w:jc w:val="center"/>
            <w:rPr>
              <w:rFonts w:ascii="Adobe Caslon Pro" w:cs="Adobe Caslon Pro" w:eastAsia="Adobe Caslon Pro" w:hAnsi="Adobe Caslon Pro"/>
              <w:b w:val="0"/>
              <w:i w:val="0"/>
              <w:smallCaps w:val="0"/>
              <w:strike w:val="0"/>
              <w:color w:val="595959"/>
              <w:sz w:val="18"/>
              <w:szCs w:val="18"/>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595959"/>
              <w:sz w:val="18"/>
              <w:szCs w:val="18"/>
              <w:u w:val="none"/>
              <w:shd w:fill="auto" w:val="clear"/>
              <w:vertAlign w:val="baseline"/>
              <w:rtl w:val="0"/>
            </w:rPr>
            <w:t xml:space="preserve">Versión Vigente núm. 01</w:t>
          </w:r>
        </w:p>
      </w:tc>
      <w:tc>
        <w:tcPr>
          <w:tcBorders>
            <w:top w:color="000000" w:space="0" w:sz="0" w:val="nil"/>
            <w:left w:color="000000" w:space="0" w:sz="0" w:val="nil"/>
            <w:bottom w:color="987b2c" w:space="0" w:sz="18" w:val="single"/>
            <w:right w:color="000000" w:space="0" w:sz="0" w:val="nil"/>
          </w:tcBorders>
          <w:shd w:fill="auto"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3" w:firstLine="0"/>
            <w:jc w:val="center"/>
            <w:rPr>
              <w:rFonts w:ascii="Adobe Caslon Pro" w:cs="Adobe Caslon Pro" w:eastAsia="Adobe Caslon Pro" w:hAnsi="Adobe Caslon Pro"/>
              <w:b w:val="0"/>
              <w:i w:val="0"/>
              <w:smallCaps w:val="0"/>
              <w:strike w:val="0"/>
              <w:color w:val="595959"/>
              <w:sz w:val="18"/>
              <w:szCs w:val="18"/>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595959"/>
              <w:sz w:val="18"/>
              <w:szCs w:val="18"/>
              <w:u w:val="none"/>
              <w:shd w:fill="auto" w:val="clear"/>
              <w:vertAlign w:val="baseline"/>
              <w:rtl w:val="0"/>
            </w:rPr>
            <w:t xml:space="preserve">Fecha aprobación: 01</w:t>
          </w:r>
          <w:r w:rsidDel="00000000" w:rsidR="00000000" w:rsidRPr="00000000">
            <w:rPr>
              <w:rFonts w:ascii="Adobe Caslon Pro" w:cs="Adobe Caslon Pro" w:eastAsia="Adobe Caslon Pro" w:hAnsi="Adobe Caslon Pro"/>
              <w:b w:val="0"/>
              <w:i w:val="0"/>
              <w:smallCaps w:val="0"/>
              <w:strike w:val="0"/>
              <w:color w:val="595959"/>
              <w:sz w:val="18"/>
              <w:szCs w:val="18"/>
              <w:highlight w:val="lightGray"/>
              <w:u w:val="none"/>
              <w:vertAlign w:val="baseline"/>
              <w:rtl w:val="0"/>
            </w:rPr>
            <w:t xml:space="preserve">/03//2017</w:t>
          </w: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8496b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libri" w:cs="Calibri" w:eastAsia="Calibri" w:hAnsi="Calibri"/>
      <w:b w:val="1"/>
      <w:color w:val="345a8a"/>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9"/>
    <w:qFormat w:val="1"/>
    <w:rsid w:val="00DE311F"/>
    <w:pPr>
      <w:keepNext w:val="1"/>
      <w:keepLines w:val="1"/>
      <w:spacing w:after="0" w:before="480" w:line="240" w:lineRule="auto"/>
      <w:outlineLvl w:val="0"/>
    </w:pPr>
    <w:rPr>
      <w:rFonts w:ascii="Calibri" w:cs="Times New Roman" w:eastAsia="Times New Roman" w:hAnsi="Calibri"/>
      <w:b w:val="1"/>
      <w:bCs w:val="1"/>
      <w:color w:val="345a8a"/>
      <w:sz w:val="32"/>
      <w:szCs w:val="32"/>
      <w:lang w:val="es-ES_tradn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9841E3"/>
    <w:pPr>
      <w:spacing w:after="100" w:afterAutospacing="1" w:before="100" w:beforeAutospacing="1" w:line="240" w:lineRule="auto"/>
    </w:pPr>
    <w:rPr>
      <w:rFonts w:ascii="Times New Roman" w:cs="Times New Roman" w:eastAsia="Times New Roman" w:hAnsi="Times New Roman"/>
      <w:sz w:val="24"/>
      <w:szCs w:val="24"/>
      <w:lang w:eastAsia="es-MX"/>
    </w:rPr>
  </w:style>
  <w:style w:type="character" w:styleId="Refdecomentario">
    <w:name w:val="annotation reference"/>
    <w:basedOn w:val="Fuentedeprrafopredeter"/>
    <w:uiPriority w:val="99"/>
    <w:semiHidden w:val="1"/>
    <w:unhideWhenUsed w:val="1"/>
    <w:rsid w:val="00DF6F39"/>
    <w:rPr>
      <w:sz w:val="16"/>
      <w:szCs w:val="16"/>
    </w:rPr>
  </w:style>
  <w:style w:type="paragraph" w:styleId="Textocomentario">
    <w:name w:val="annotation text"/>
    <w:basedOn w:val="Normal"/>
    <w:link w:val="TextocomentarioCar"/>
    <w:uiPriority w:val="99"/>
    <w:unhideWhenUsed w:val="1"/>
    <w:rsid w:val="00DF6F39"/>
    <w:pPr>
      <w:spacing w:line="240" w:lineRule="auto"/>
    </w:pPr>
    <w:rPr>
      <w:sz w:val="20"/>
      <w:szCs w:val="20"/>
    </w:rPr>
  </w:style>
  <w:style w:type="character" w:styleId="TextocomentarioCar" w:customStyle="1">
    <w:name w:val="Texto comentario Car"/>
    <w:basedOn w:val="Fuentedeprrafopredeter"/>
    <w:link w:val="Textocomentario"/>
    <w:uiPriority w:val="99"/>
    <w:rsid w:val="00DF6F39"/>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DF6F39"/>
    <w:rPr>
      <w:b w:val="1"/>
      <w:bCs w:val="1"/>
    </w:rPr>
  </w:style>
  <w:style w:type="character" w:styleId="AsuntodelcomentarioCar" w:customStyle="1">
    <w:name w:val="Asunto del comentario Car"/>
    <w:basedOn w:val="TextocomentarioCar"/>
    <w:link w:val="Asuntodelcomentario"/>
    <w:uiPriority w:val="99"/>
    <w:semiHidden w:val="1"/>
    <w:rsid w:val="00DF6F39"/>
    <w:rPr>
      <w:b w:val="1"/>
      <w:bCs w:val="1"/>
      <w:sz w:val="20"/>
      <w:szCs w:val="20"/>
    </w:rPr>
  </w:style>
  <w:style w:type="paragraph" w:styleId="Textodeglobo">
    <w:name w:val="Balloon Text"/>
    <w:basedOn w:val="Normal"/>
    <w:link w:val="TextodegloboCar"/>
    <w:uiPriority w:val="99"/>
    <w:semiHidden w:val="1"/>
    <w:unhideWhenUsed w:val="1"/>
    <w:rsid w:val="00DF6F39"/>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DF6F39"/>
    <w:rPr>
      <w:rFonts w:ascii="Segoe UI" w:cs="Segoe UI" w:hAnsi="Segoe UI"/>
      <w:sz w:val="18"/>
      <w:szCs w:val="18"/>
    </w:rPr>
  </w:style>
  <w:style w:type="character" w:styleId="Hipervnculo">
    <w:name w:val="Hyperlink"/>
    <w:basedOn w:val="Fuentedeprrafopredeter"/>
    <w:uiPriority w:val="99"/>
    <w:unhideWhenUsed w:val="1"/>
    <w:rsid w:val="00FD0C85"/>
    <w:rPr>
      <w:color w:val="0563c1" w:themeColor="hyperlink"/>
      <w:u w:val="single"/>
    </w:rPr>
  </w:style>
  <w:style w:type="paragraph" w:styleId="Revisin">
    <w:name w:val="Revision"/>
    <w:hidden w:val="1"/>
    <w:uiPriority w:val="99"/>
    <w:semiHidden w:val="1"/>
    <w:rsid w:val="00FD2D44"/>
    <w:pPr>
      <w:spacing w:after="0" w:line="240" w:lineRule="auto"/>
    </w:pPr>
  </w:style>
  <w:style w:type="paragraph" w:styleId="Encabezado">
    <w:name w:val="header"/>
    <w:basedOn w:val="Normal"/>
    <w:link w:val="EncabezadoCar"/>
    <w:uiPriority w:val="99"/>
    <w:unhideWhenUsed w:val="1"/>
    <w:rsid w:val="005B0F50"/>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B0F50"/>
  </w:style>
  <w:style w:type="paragraph" w:styleId="Piedepgina">
    <w:name w:val="footer"/>
    <w:basedOn w:val="Normal"/>
    <w:link w:val="PiedepginaCar"/>
    <w:uiPriority w:val="99"/>
    <w:unhideWhenUsed w:val="1"/>
    <w:rsid w:val="005B0F50"/>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B0F50"/>
  </w:style>
  <w:style w:type="table" w:styleId="Tablaconcuadrcula">
    <w:name w:val="Table Grid"/>
    <w:basedOn w:val="Tablanormal"/>
    <w:uiPriority w:val="39"/>
    <w:rsid w:val="00DE311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9"/>
    <w:rsid w:val="00DE311F"/>
    <w:rPr>
      <w:rFonts w:ascii="Calibri" w:cs="Times New Roman" w:eastAsia="Times New Roman" w:hAnsi="Calibri"/>
      <w:b w:val="1"/>
      <w:bCs w:val="1"/>
      <w:color w:val="345a8a"/>
      <w:sz w:val="32"/>
      <w:szCs w:val="32"/>
      <w:lang w:val="es-ES_tradnl"/>
    </w:rPr>
  </w:style>
  <w:style w:type="paragraph" w:styleId="ARIALNARROW" w:customStyle="1">
    <w:name w:val="ARIAL NARROW"/>
    <w:basedOn w:val="Normal"/>
    <w:rsid w:val="00DE311F"/>
    <w:pPr>
      <w:spacing w:after="200" w:line="276" w:lineRule="auto"/>
      <w:ind w:right="21"/>
    </w:pPr>
    <w:rPr>
      <w:rFonts w:ascii="Arial" w:cs="Arial" w:eastAsia="Calibri" w:hAnsi="Arial"/>
      <w:b w:val="1"/>
      <w:bCs w:val="1"/>
      <w:i w:val="1"/>
      <w:iCs w:val="1"/>
      <w:color w:val="595959"/>
      <w:sz w:val="18"/>
      <w:szCs w:val="18"/>
    </w:rPr>
  </w:style>
  <w:style w:type="character" w:styleId="Nmerodepgina">
    <w:name w:val="page number"/>
    <w:basedOn w:val="Fuentedeprrafopredeter"/>
    <w:uiPriority w:val="99"/>
    <w:semiHidden w:val="1"/>
    <w:unhideWhenUsed w:val="1"/>
    <w:rsid w:val="00C30648"/>
  </w:style>
  <w:style w:type="character" w:styleId="nfasis">
    <w:name w:val="Emphasis"/>
    <w:basedOn w:val="Fuentedeprrafopredeter"/>
    <w:uiPriority w:val="20"/>
    <w:qFormat w:val="1"/>
    <w:rsid w:val="00697FF8"/>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Da+u06VcSlexh2Uo/NQeH8IKDg==">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2018-03-02T14:13:00Z</dcterms:created>
  <dc:creator>Patricia Aranda;Rosario Ozuna</dc:creator>
</cp:coreProperties>
</file>